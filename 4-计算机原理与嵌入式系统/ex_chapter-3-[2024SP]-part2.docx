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DA04" w14:textId="228A82F0" w:rsidR="009B2A0D" w:rsidRPr="00A44DF2" w:rsidRDefault="009B2A0D" w:rsidP="009B2A0D">
      <w:pPr>
        <w:pStyle w:val="1"/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>第</w:t>
      </w:r>
      <w:r w:rsidRPr="00A44DF2">
        <w:rPr>
          <w:rFonts w:ascii="Times New Roman" w:eastAsia="宋体" w:hAnsi="Times New Roman" w:cs="Times New Roman"/>
        </w:rPr>
        <w:t>3</w:t>
      </w:r>
      <w:r w:rsidRPr="00A44DF2">
        <w:rPr>
          <w:rFonts w:ascii="Times New Roman" w:eastAsia="宋体" w:hAnsi="Times New Roman" w:cs="Times New Roman"/>
        </w:rPr>
        <w:t>章作业</w:t>
      </w:r>
      <w:r w:rsidRPr="00A44DF2">
        <w:rPr>
          <w:rFonts w:ascii="Times New Roman" w:eastAsia="宋体" w:hAnsi="Times New Roman" w:cs="Times New Roman"/>
        </w:rPr>
        <w:t>part</w:t>
      </w:r>
      <w:r w:rsidR="00502866" w:rsidRPr="00A44DF2">
        <w:rPr>
          <w:rFonts w:ascii="Times New Roman" w:eastAsia="宋体" w:hAnsi="Times New Roman" w:cs="Times New Roman"/>
        </w:rPr>
        <w:t>2</w:t>
      </w:r>
    </w:p>
    <w:p w14:paraId="0669D7A7" w14:textId="77777777" w:rsidR="009B2A0D" w:rsidRPr="00A44DF2" w:rsidRDefault="009B2A0D" w:rsidP="005F6CCB">
      <w:pPr>
        <w:rPr>
          <w:rFonts w:ascii="Times New Roman" w:eastAsia="宋体" w:hAnsi="Times New Roman" w:cs="Times New Roman"/>
        </w:rPr>
      </w:pPr>
    </w:p>
    <w:p w14:paraId="7D661F12" w14:textId="77777777" w:rsidR="000F0BB3" w:rsidRPr="00A44DF2" w:rsidRDefault="000F0BB3" w:rsidP="000F0BB3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3.22 </w:t>
      </w:r>
      <w:r w:rsidRPr="00A44DF2">
        <w:rPr>
          <w:rFonts w:ascii="Times New Roman" w:eastAsia="宋体" w:hAnsi="Times New Roman" w:cs="Times New Roman"/>
        </w:rPr>
        <w:tab/>
      </w:r>
      <w:r w:rsidRPr="00A44DF2">
        <w:rPr>
          <w:rFonts w:ascii="Times New Roman" w:eastAsia="宋体" w:hAnsi="Times New Roman" w:cs="Times New Roman"/>
        </w:rPr>
        <w:t>某按字节编址的计算机系统，使用了</w:t>
      </w:r>
      <w:r w:rsidRPr="00A44DF2">
        <w:rPr>
          <w:rFonts w:ascii="Times New Roman" w:eastAsia="宋体" w:hAnsi="Times New Roman" w:cs="Times New Roman"/>
        </w:rPr>
        <w:t>40</w:t>
      </w:r>
      <w:r w:rsidRPr="00A44DF2">
        <w:rPr>
          <w:rFonts w:ascii="Times New Roman" w:eastAsia="宋体" w:hAnsi="Times New Roman" w:cs="Times New Roman"/>
        </w:rPr>
        <w:t>位地址线，</w:t>
      </w:r>
      <w:r w:rsidRPr="00A44DF2">
        <w:rPr>
          <w:rFonts w:ascii="Times New Roman" w:eastAsia="宋体" w:hAnsi="Times New Roman" w:cs="Times New Roman"/>
        </w:rPr>
        <w:t>16</w:t>
      </w:r>
      <w:r w:rsidRPr="00A44DF2">
        <w:rPr>
          <w:rFonts w:ascii="Times New Roman" w:eastAsia="宋体" w:hAnsi="Times New Roman" w:cs="Times New Roman"/>
        </w:rPr>
        <w:t>位数据线，请问该计算机存储器空间的最大寻址范围是什么？</w:t>
      </w:r>
    </w:p>
    <w:p w14:paraId="483D9411" w14:textId="77777777" w:rsidR="000F0BB3" w:rsidRPr="00A44DF2" w:rsidRDefault="000F0BB3" w:rsidP="005F6CCB">
      <w:pPr>
        <w:rPr>
          <w:rFonts w:ascii="Times New Roman" w:eastAsia="宋体" w:hAnsi="Times New Roman" w:cs="Times New Roman"/>
        </w:rPr>
      </w:pPr>
    </w:p>
    <w:p w14:paraId="5624D4FE" w14:textId="10DBCD55" w:rsidR="00F55517" w:rsidRPr="00A44DF2" w:rsidRDefault="00F55517" w:rsidP="00F55517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[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补充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 xml:space="preserve">3.36] </w:t>
      </w:r>
      <w:r w:rsidR="001901A8" w:rsidRPr="00A44DF2">
        <w:rPr>
          <w:rFonts w:ascii="Times New Roman" w:eastAsia="宋体" w:hAnsi="Times New Roman" w:cs="Times New Roman"/>
        </w:rPr>
        <w:t>某按字节编址的计算机系统，</w:t>
      </w:r>
      <w:r w:rsidR="00FB4AFD" w:rsidRPr="00A44DF2">
        <w:rPr>
          <w:rFonts w:ascii="Times New Roman" w:eastAsia="宋体" w:hAnsi="Times New Roman" w:cs="Times New Roman"/>
        </w:rPr>
        <w:t>有</w:t>
      </w:r>
      <w:r w:rsidR="00FB4AFD" w:rsidRPr="00A44DF2">
        <w:rPr>
          <w:rFonts w:ascii="Times New Roman" w:eastAsia="宋体" w:hAnsi="Times New Roman" w:cs="Times New Roman"/>
        </w:rPr>
        <w:t>14</w:t>
      </w:r>
      <w:r w:rsidR="00FB4AFD" w:rsidRPr="00A44DF2">
        <w:rPr>
          <w:rFonts w:ascii="Times New Roman" w:eastAsia="宋体" w:hAnsi="Times New Roman" w:cs="Times New Roman"/>
        </w:rPr>
        <w:t>根</w:t>
      </w:r>
      <w:r w:rsidR="001901A8" w:rsidRPr="00A44DF2">
        <w:rPr>
          <w:rFonts w:ascii="Times New Roman" w:eastAsia="宋体" w:hAnsi="Times New Roman" w:cs="Times New Roman"/>
        </w:rPr>
        <w:t>地址线，</w:t>
      </w:r>
      <w:r w:rsidR="00FB4AFD" w:rsidRPr="00A44DF2">
        <w:rPr>
          <w:rFonts w:ascii="Times New Roman" w:eastAsia="宋体" w:hAnsi="Times New Roman" w:cs="Times New Roman"/>
        </w:rPr>
        <w:t>8</w:t>
      </w:r>
      <w:r w:rsidR="00FB4AFD" w:rsidRPr="00A44DF2">
        <w:rPr>
          <w:rFonts w:ascii="Times New Roman" w:eastAsia="宋体" w:hAnsi="Times New Roman" w:cs="Times New Roman"/>
        </w:rPr>
        <w:t>根</w:t>
      </w:r>
      <w:r w:rsidR="001901A8" w:rsidRPr="00A44DF2">
        <w:rPr>
          <w:rFonts w:ascii="Times New Roman" w:eastAsia="宋体" w:hAnsi="Times New Roman" w:cs="Times New Roman"/>
        </w:rPr>
        <w:t>数据线，</w:t>
      </w:r>
      <w:r w:rsidR="009E4594" w:rsidRPr="00A44DF2">
        <w:rPr>
          <w:rFonts w:ascii="Times New Roman" w:eastAsia="宋体" w:hAnsi="Times New Roman" w:cs="Times New Roman"/>
        </w:rPr>
        <w:t>用</w:t>
      </w:r>
      <w:r w:rsidR="00962186" w:rsidRPr="00A44DF2">
        <w:rPr>
          <w:rFonts w:ascii="Times New Roman" w:eastAsia="宋体" w:hAnsi="Times New Roman" w:cs="Times New Roman"/>
        </w:rPr>
        <w:t>4</w:t>
      </w:r>
      <w:r w:rsidR="00962186" w:rsidRPr="00A44DF2">
        <w:rPr>
          <w:rFonts w:ascii="Times New Roman" w:eastAsia="宋体" w:hAnsi="Times New Roman" w:cs="Times New Roman"/>
        </w:rPr>
        <w:t>片</w:t>
      </w:r>
      <w:r w:rsidR="009E4594" w:rsidRPr="00A44DF2">
        <w:rPr>
          <w:rFonts w:ascii="Times New Roman" w:eastAsia="宋体" w:hAnsi="Times New Roman" w:cs="Times New Roman"/>
        </w:rPr>
        <w:t>4K×8</w:t>
      </w:r>
      <w:r w:rsidR="009E4594" w:rsidRPr="00A44DF2">
        <w:rPr>
          <w:rFonts w:ascii="Times New Roman" w:eastAsia="宋体" w:hAnsi="Times New Roman" w:cs="Times New Roman"/>
        </w:rPr>
        <w:t>位的</w:t>
      </w:r>
      <w:r w:rsidR="00F61392" w:rsidRPr="00A44DF2">
        <w:rPr>
          <w:rFonts w:ascii="Times New Roman" w:eastAsia="宋体" w:hAnsi="Times New Roman" w:cs="Times New Roman"/>
        </w:rPr>
        <w:t>SRAM</w:t>
      </w:r>
      <w:r w:rsidR="009E4594" w:rsidRPr="00A44DF2">
        <w:rPr>
          <w:rFonts w:ascii="Times New Roman" w:eastAsia="宋体" w:hAnsi="Times New Roman" w:cs="Times New Roman"/>
        </w:rPr>
        <w:t>芯片构成</w:t>
      </w:r>
      <w:r w:rsidR="009E4594" w:rsidRPr="00A44DF2">
        <w:rPr>
          <w:rFonts w:ascii="Times New Roman" w:eastAsia="宋体" w:hAnsi="Times New Roman" w:cs="Times New Roman"/>
        </w:rPr>
        <w:t>16K×8</w:t>
      </w:r>
      <w:r w:rsidR="009E4594" w:rsidRPr="00A44DF2">
        <w:rPr>
          <w:rFonts w:ascii="Times New Roman" w:eastAsia="宋体" w:hAnsi="Times New Roman" w:cs="Times New Roman"/>
        </w:rPr>
        <w:t>位的存储器。</w:t>
      </w:r>
      <w:r w:rsidR="00962186" w:rsidRPr="00A44DF2">
        <w:rPr>
          <w:rFonts w:ascii="Times New Roman" w:eastAsia="宋体" w:hAnsi="Times New Roman" w:cs="Times New Roman"/>
        </w:rPr>
        <w:t>请</w:t>
      </w:r>
      <w:r w:rsidR="002532CD" w:rsidRPr="00A44DF2">
        <w:rPr>
          <w:rFonts w:ascii="Times New Roman" w:eastAsia="宋体" w:hAnsi="Times New Roman" w:cs="Times New Roman"/>
        </w:rPr>
        <w:fldChar w:fldCharType="begin"/>
      </w:r>
      <w:r w:rsidR="002532CD" w:rsidRPr="00A44DF2">
        <w:rPr>
          <w:rFonts w:ascii="Times New Roman" w:eastAsia="宋体" w:hAnsi="Times New Roman" w:cs="Times New Roman"/>
        </w:rPr>
        <w:instrText xml:space="preserve"> = 1 \* GB3 </w:instrText>
      </w:r>
      <w:r w:rsidR="002532CD" w:rsidRPr="00A44DF2">
        <w:rPr>
          <w:rFonts w:ascii="Times New Roman" w:eastAsia="宋体" w:hAnsi="Times New Roman" w:cs="Times New Roman"/>
        </w:rPr>
        <w:fldChar w:fldCharType="separate"/>
      </w:r>
      <w:r w:rsidR="002532CD" w:rsidRPr="00A44DF2">
        <w:rPr>
          <w:rFonts w:ascii="宋体" w:eastAsia="宋体" w:hAnsi="宋体" w:cs="宋体" w:hint="eastAsia"/>
          <w:noProof/>
        </w:rPr>
        <w:t>①</w:t>
      </w:r>
      <w:r w:rsidR="002532CD" w:rsidRPr="00A44DF2">
        <w:rPr>
          <w:rFonts w:ascii="Times New Roman" w:eastAsia="宋体" w:hAnsi="Times New Roman" w:cs="Times New Roman"/>
        </w:rPr>
        <w:fldChar w:fldCharType="end"/>
      </w:r>
      <w:r w:rsidR="000F3571" w:rsidRPr="00A44DF2">
        <w:rPr>
          <w:rFonts w:ascii="Times New Roman" w:eastAsia="宋体" w:hAnsi="Times New Roman" w:cs="Times New Roman"/>
        </w:rPr>
        <w:t>画出</w:t>
      </w:r>
      <w:r w:rsidR="006E26D1" w:rsidRPr="00A44DF2">
        <w:rPr>
          <w:rFonts w:ascii="Times New Roman" w:eastAsia="宋体" w:hAnsi="Times New Roman" w:cs="Times New Roman"/>
        </w:rPr>
        <w:t>4</w:t>
      </w:r>
      <w:r w:rsidR="006E26D1" w:rsidRPr="00A44DF2">
        <w:rPr>
          <w:rFonts w:ascii="Times New Roman" w:eastAsia="宋体" w:hAnsi="Times New Roman" w:cs="Times New Roman"/>
        </w:rPr>
        <w:t>片</w:t>
      </w:r>
      <w:r w:rsidR="00FC1629" w:rsidRPr="00A44DF2">
        <w:rPr>
          <w:rFonts w:ascii="Times New Roman" w:eastAsia="宋体" w:hAnsi="Times New Roman" w:cs="Times New Roman"/>
        </w:rPr>
        <w:t>SRAM</w:t>
      </w:r>
      <w:r w:rsidR="00FC1629" w:rsidRPr="00A44DF2">
        <w:rPr>
          <w:rFonts w:ascii="Times New Roman" w:eastAsia="宋体" w:hAnsi="Times New Roman" w:cs="Times New Roman"/>
        </w:rPr>
        <w:t>芯片与</w:t>
      </w:r>
      <w:r w:rsidR="00FC1629" w:rsidRPr="00A44DF2">
        <w:rPr>
          <w:rFonts w:ascii="Times New Roman" w:eastAsia="宋体" w:hAnsi="Times New Roman" w:cs="Times New Roman"/>
        </w:rPr>
        <w:t>CPU</w:t>
      </w:r>
      <w:r w:rsidR="00FC1629" w:rsidRPr="00A44DF2">
        <w:rPr>
          <w:rFonts w:ascii="Times New Roman" w:eastAsia="宋体" w:hAnsi="Times New Roman" w:cs="Times New Roman"/>
        </w:rPr>
        <w:t>的连接图</w:t>
      </w:r>
      <w:r w:rsidR="002532CD" w:rsidRPr="00A44DF2">
        <w:rPr>
          <w:rFonts w:ascii="Times New Roman" w:eastAsia="宋体" w:hAnsi="Times New Roman" w:cs="Times New Roman"/>
        </w:rPr>
        <w:t>；并</w:t>
      </w:r>
      <w:r w:rsidR="002532CD" w:rsidRPr="00A44DF2">
        <w:rPr>
          <w:rFonts w:ascii="Times New Roman" w:eastAsia="宋体" w:hAnsi="Times New Roman" w:cs="Times New Roman"/>
        </w:rPr>
        <w:fldChar w:fldCharType="begin"/>
      </w:r>
      <w:r w:rsidR="002532CD" w:rsidRPr="00A44DF2">
        <w:rPr>
          <w:rFonts w:ascii="Times New Roman" w:eastAsia="宋体" w:hAnsi="Times New Roman" w:cs="Times New Roman"/>
        </w:rPr>
        <w:instrText xml:space="preserve"> = 2 \* GB3 </w:instrText>
      </w:r>
      <w:r w:rsidR="002532CD" w:rsidRPr="00A44DF2">
        <w:rPr>
          <w:rFonts w:ascii="Times New Roman" w:eastAsia="宋体" w:hAnsi="Times New Roman" w:cs="Times New Roman"/>
        </w:rPr>
        <w:fldChar w:fldCharType="separate"/>
      </w:r>
      <w:r w:rsidR="002532CD" w:rsidRPr="00A44DF2">
        <w:rPr>
          <w:rFonts w:ascii="宋体" w:eastAsia="宋体" w:hAnsi="宋体" w:cs="宋体" w:hint="eastAsia"/>
          <w:noProof/>
        </w:rPr>
        <w:t>②</w:t>
      </w:r>
      <w:r w:rsidR="002532CD" w:rsidRPr="00A44DF2">
        <w:rPr>
          <w:rFonts w:ascii="Times New Roman" w:eastAsia="宋体" w:hAnsi="Times New Roman" w:cs="Times New Roman"/>
        </w:rPr>
        <w:fldChar w:fldCharType="end"/>
      </w:r>
      <w:r w:rsidR="00962186" w:rsidRPr="00A44DF2">
        <w:rPr>
          <w:rFonts w:ascii="Times New Roman" w:eastAsia="宋体" w:hAnsi="Times New Roman" w:cs="Times New Roman"/>
        </w:rPr>
        <w:t>列出</w:t>
      </w:r>
      <w:r w:rsidR="00962186" w:rsidRPr="00A44DF2">
        <w:rPr>
          <w:rFonts w:ascii="Times New Roman" w:eastAsia="宋体" w:hAnsi="Times New Roman" w:cs="Times New Roman"/>
        </w:rPr>
        <w:t>4</w:t>
      </w:r>
      <w:r w:rsidR="00962186" w:rsidRPr="00A44DF2">
        <w:rPr>
          <w:rFonts w:ascii="Times New Roman" w:eastAsia="宋体" w:hAnsi="Times New Roman" w:cs="Times New Roman"/>
        </w:rPr>
        <w:t>片</w:t>
      </w:r>
      <w:r w:rsidR="00F61392" w:rsidRPr="00A44DF2">
        <w:rPr>
          <w:rFonts w:ascii="Times New Roman" w:eastAsia="宋体" w:hAnsi="Times New Roman" w:cs="Times New Roman"/>
        </w:rPr>
        <w:t>SRAM</w:t>
      </w:r>
      <w:r w:rsidR="00F61392" w:rsidRPr="00A44DF2">
        <w:rPr>
          <w:rFonts w:ascii="Times New Roman" w:eastAsia="宋体" w:hAnsi="Times New Roman" w:cs="Times New Roman"/>
        </w:rPr>
        <w:t>芯片的地址范围。</w:t>
      </w:r>
    </w:p>
    <w:p w14:paraId="12F4D890" w14:textId="77777777" w:rsidR="00F55517" w:rsidRPr="00A44DF2" w:rsidRDefault="00F55517" w:rsidP="005F6CCB">
      <w:pPr>
        <w:rPr>
          <w:rFonts w:ascii="Times New Roman" w:eastAsia="宋体" w:hAnsi="Times New Roman" w:cs="Times New Roman"/>
        </w:rPr>
      </w:pPr>
    </w:p>
    <w:p w14:paraId="7841BAC2" w14:textId="77777777" w:rsidR="00346E19" w:rsidRPr="00A44DF2" w:rsidRDefault="00346E19" w:rsidP="00346E19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3.24 </w:t>
      </w:r>
      <w:r w:rsidRPr="00A44DF2">
        <w:rPr>
          <w:rFonts w:ascii="Times New Roman" w:eastAsia="宋体" w:hAnsi="Times New Roman" w:cs="Times New Roman"/>
        </w:rPr>
        <w:tab/>
      </w:r>
      <w:r w:rsidRPr="00A44DF2">
        <w:rPr>
          <w:rFonts w:ascii="Times New Roman" w:eastAsia="宋体" w:hAnsi="Times New Roman" w:cs="Times New Roman"/>
        </w:rPr>
        <w:t>试用</w:t>
      </w:r>
      <w:r w:rsidRPr="00A44DF2">
        <w:rPr>
          <w:rFonts w:ascii="Times New Roman" w:eastAsia="宋体" w:hAnsi="Times New Roman" w:cs="Times New Roman"/>
        </w:rPr>
        <w:t>4K×8</w:t>
      </w:r>
      <w:r w:rsidRPr="00A44DF2">
        <w:rPr>
          <w:rFonts w:ascii="Times New Roman" w:eastAsia="宋体" w:hAnsi="Times New Roman" w:cs="Times New Roman"/>
        </w:rPr>
        <w:t>位的芯片构成</w:t>
      </w:r>
      <w:r w:rsidRPr="00A44DF2">
        <w:rPr>
          <w:rFonts w:ascii="Times New Roman" w:eastAsia="宋体" w:hAnsi="Times New Roman" w:cs="Times New Roman"/>
        </w:rPr>
        <w:t>4K×16</w:t>
      </w:r>
      <w:r w:rsidRPr="00A44DF2">
        <w:rPr>
          <w:rFonts w:ascii="Times New Roman" w:eastAsia="宋体" w:hAnsi="Times New Roman" w:cs="Times New Roman"/>
        </w:rPr>
        <w:t>位的存储器。</w:t>
      </w:r>
    </w:p>
    <w:p w14:paraId="0CA6A2E2" w14:textId="77777777" w:rsidR="00346E19" w:rsidRPr="00A44DF2" w:rsidRDefault="00346E19" w:rsidP="00346E19">
      <w:pPr>
        <w:rPr>
          <w:rFonts w:ascii="Times New Roman" w:eastAsia="宋体" w:hAnsi="Times New Roman" w:cs="Times New Roman"/>
        </w:rPr>
      </w:pPr>
    </w:p>
    <w:p w14:paraId="6FC37C0F" w14:textId="77777777" w:rsidR="00346E19" w:rsidRPr="00A44DF2" w:rsidRDefault="00346E19" w:rsidP="00346E19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3.27 </w:t>
      </w:r>
      <w:r w:rsidRPr="00A44DF2">
        <w:rPr>
          <w:rFonts w:ascii="Times New Roman" w:eastAsia="宋体" w:hAnsi="Times New Roman" w:cs="Times New Roman"/>
        </w:rPr>
        <w:tab/>
      </w:r>
      <w:r w:rsidRPr="00A44DF2">
        <w:rPr>
          <w:rFonts w:ascii="Times New Roman" w:eastAsia="宋体" w:hAnsi="Times New Roman" w:cs="Times New Roman"/>
        </w:rPr>
        <w:t>设计一个用</w:t>
      </w:r>
      <w:r w:rsidRPr="00A44DF2">
        <w:rPr>
          <w:rFonts w:ascii="Times New Roman" w:eastAsia="宋体" w:hAnsi="Times New Roman" w:cs="Times New Roman"/>
        </w:rPr>
        <w:t>4</w:t>
      </w:r>
      <w:r w:rsidRPr="00A44DF2">
        <w:rPr>
          <w:rFonts w:ascii="Times New Roman" w:eastAsia="宋体" w:hAnsi="Times New Roman" w:cs="Times New Roman"/>
        </w:rPr>
        <w:t>片</w:t>
      </w:r>
      <w:r w:rsidRPr="00A44DF2">
        <w:rPr>
          <w:rFonts w:ascii="Times New Roman" w:eastAsia="宋体" w:hAnsi="Times New Roman" w:cs="Times New Roman"/>
        </w:rPr>
        <w:t>4K×8</w:t>
      </w:r>
      <w:r w:rsidRPr="00A44DF2">
        <w:rPr>
          <w:rFonts w:ascii="Times New Roman" w:eastAsia="宋体" w:hAnsi="Times New Roman" w:cs="Times New Roman"/>
        </w:rPr>
        <w:t>位的芯片构成</w:t>
      </w:r>
      <w:r w:rsidRPr="00A44DF2">
        <w:rPr>
          <w:rFonts w:ascii="Times New Roman" w:eastAsia="宋体" w:hAnsi="Times New Roman" w:cs="Times New Roman"/>
        </w:rPr>
        <w:t>8K×16</w:t>
      </w:r>
      <w:r w:rsidRPr="00A44DF2">
        <w:rPr>
          <w:rFonts w:ascii="Times New Roman" w:eastAsia="宋体" w:hAnsi="Times New Roman" w:cs="Times New Roman"/>
        </w:rPr>
        <w:t>位的存储器。</w:t>
      </w:r>
    </w:p>
    <w:p w14:paraId="397B41FD" w14:textId="77777777" w:rsidR="00346E19" w:rsidRPr="00A44DF2" w:rsidRDefault="00346E19" w:rsidP="00346E19">
      <w:pPr>
        <w:rPr>
          <w:rFonts w:ascii="Times New Roman" w:eastAsia="宋体" w:hAnsi="Times New Roman" w:cs="Times New Roman"/>
        </w:rPr>
      </w:pPr>
    </w:p>
    <w:p w14:paraId="79F0BF74" w14:textId="24EDE9F9" w:rsidR="005F6CCB" w:rsidRPr="00A44DF2" w:rsidRDefault="001C2573" w:rsidP="005F6CC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  <w:color w:val="0070C0"/>
          <w:szCs w:val="21"/>
        </w:rPr>
        <w:t>[</w:t>
      </w:r>
      <w:r w:rsidRPr="00A44DF2">
        <w:rPr>
          <w:rFonts w:ascii="Times New Roman" w:eastAsia="宋体" w:hAnsi="Times New Roman" w:cs="Times New Roman"/>
          <w:color w:val="0070C0"/>
          <w:szCs w:val="21"/>
        </w:rPr>
        <w:t>修改版</w:t>
      </w:r>
      <w:r w:rsidRPr="00A44DF2">
        <w:rPr>
          <w:rFonts w:ascii="Times New Roman" w:eastAsia="宋体" w:hAnsi="Times New Roman" w:cs="Times New Roman"/>
          <w:color w:val="0070C0"/>
          <w:szCs w:val="21"/>
        </w:rPr>
        <w:t>]</w:t>
      </w:r>
      <w:r w:rsidR="005F6CCB" w:rsidRPr="00A44DF2">
        <w:rPr>
          <w:rFonts w:ascii="Times New Roman" w:eastAsia="宋体" w:hAnsi="Times New Roman" w:cs="Times New Roman"/>
        </w:rPr>
        <w:t xml:space="preserve">3.10 </w:t>
      </w:r>
      <w:r w:rsidR="005F6CCB" w:rsidRPr="00A44DF2">
        <w:rPr>
          <w:rFonts w:ascii="Times New Roman" w:eastAsia="宋体" w:hAnsi="Times New Roman" w:cs="Times New Roman"/>
        </w:rPr>
        <w:t>从</w:t>
      </w:r>
      <w:r w:rsidR="005F6CCB" w:rsidRPr="00A44DF2">
        <w:rPr>
          <w:rFonts w:ascii="Times New Roman" w:eastAsia="宋体" w:hAnsi="Times New Roman" w:cs="Times New Roman"/>
        </w:rPr>
        <w:t>DDR</w:t>
      </w:r>
      <w:r w:rsidR="005F6CCB" w:rsidRPr="00A44DF2">
        <w:rPr>
          <w:rFonts w:ascii="Times New Roman" w:eastAsia="宋体" w:hAnsi="Times New Roman" w:cs="Times New Roman"/>
        </w:rPr>
        <w:t>到</w:t>
      </w:r>
      <w:del w:id="0" w:author="陈晓辉" w:date="2023-03-26T22:34:00Z">
        <w:r w:rsidR="005F6CCB" w:rsidRPr="00A44DF2" w:rsidDel="001C2573">
          <w:rPr>
            <w:rFonts w:ascii="Times New Roman" w:eastAsia="宋体" w:hAnsi="Times New Roman" w:cs="Times New Roman"/>
          </w:rPr>
          <w:delText>DDR4</w:delText>
        </w:r>
      </w:del>
      <w:ins w:id="1" w:author="陈晓辉" w:date="2023-03-26T22:34:00Z">
        <w:r w:rsidRPr="00A44DF2">
          <w:rPr>
            <w:rFonts w:ascii="Times New Roman" w:eastAsia="宋体" w:hAnsi="Times New Roman" w:cs="Times New Roman"/>
          </w:rPr>
          <w:t>DDR5</w:t>
        </w:r>
      </w:ins>
      <w:r w:rsidR="005F6CCB" w:rsidRPr="00A44DF2">
        <w:rPr>
          <w:rFonts w:ascii="Times New Roman" w:eastAsia="宋体" w:hAnsi="Times New Roman" w:cs="Times New Roman"/>
        </w:rPr>
        <w:t>有哪些改进？</w:t>
      </w:r>
    </w:p>
    <w:p w14:paraId="65D19A54" w14:textId="77777777" w:rsidR="006978EA" w:rsidRPr="00A44DF2" w:rsidRDefault="006978EA" w:rsidP="005F6CCB">
      <w:pPr>
        <w:rPr>
          <w:rFonts w:ascii="Times New Roman" w:eastAsia="宋体" w:hAnsi="Times New Roman" w:cs="Times New Roman"/>
        </w:rPr>
      </w:pPr>
    </w:p>
    <w:p w14:paraId="79F0BF7A" w14:textId="77777777" w:rsidR="00C373BB" w:rsidRPr="00A44DF2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3.18 </w:t>
      </w:r>
      <w:r w:rsidRPr="00A44DF2">
        <w:rPr>
          <w:rFonts w:ascii="Times New Roman" w:eastAsia="宋体" w:hAnsi="Times New Roman" w:cs="Times New Roman"/>
        </w:rPr>
        <w:tab/>
        <w:t>Cache line</w:t>
      </w:r>
      <w:r w:rsidRPr="00A44DF2">
        <w:rPr>
          <w:rFonts w:ascii="Times New Roman" w:eastAsia="宋体" w:hAnsi="Times New Roman" w:cs="Times New Roman"/>
        </w:rPr>
        <w:t>应该含有那些基本信息项？</w:t>
      </w:r>
    </w:p>
    <w:p w14:paraId="79F0BF7B" w14:textId="77777777" w:rsidR="00C373BB" w:rsidRPr="00A44DF2" w:rsidRDefault="00C373BB" w:rsidP="00C373BB">
      <w:pPr>
        <w:rPr>
          <w:rFonts w:ascii="Times New Roman" w:eastAsia="宋体" w:hAnsi="Times New Roman" w:cs="Times New Roman"/>
        </w:rPr>
      </w:pPr>
    </w:p>
    <w:p w14:paraId="79F0BF7C" w14:textId="77777777" w:rsidR="00C373BB" w:rsidRPr="00A44DF2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3.19 </w:t>
      </w:r>
      <w:r w:rsidRPr="00A44DF2">
        <w:rPr>
          <w:rFonts w:ascii="Times New Roman" w:eastAsia="宋体" w:hAnsi="Times New Roman" w:cs="Times New Roman"/>
        </w:rPr>
        <w:tab/>
        <w:t>Cache</w:t>
      </w:r>
      <w:r w:rsidRPr="00A44DF2">
        <w:rPr>
          <w:rFonts w:ascii="Times New Roman" w:eastAsia="宋体" w:hAnsi="Times New Roman" w:cs="Times New Roman"/>
        </w:rPr>
        <w:t>常用的替换策略有哪些？</w:t>
      </w:r>
    </w:p>
    <w:p w14:paraId="79F0BF7D" w14:textId="77777777" w:rsidR="00C373BB" w:rsidRPr="00A44DF2" w:rsidRDefault="00C373BB" w:rsidP="00C373BB">
      <w:pPr>
        <w:rPr>
          <w:rFonts w:ascii="Times New Roman" w:eastAsia="宋体" w:hAnsi="Times New Roman" w:cs="Times New Roman"/>
        </w:rPr>
      </w:pPr>
    </w:p>
    <w:p w14:paraId="123C5C54" w14:textId="6D2DC987" w:rsidR="00232EE8" w:rsidRPr="00A44DF2" w:rsidRDefault="00232EE8" w:rsidP="00232EE8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[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补充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3.37]</w:t>
      </w:r>
      <w:r w:rsidRPr="00A44DF2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以下关于</w:t>
      </w:r>
      <w:r w:rsidR="003538B6" w:rsidRPr="00A44DF2">
        <w:rPr>
          <w:rFonts w:ascii="Times New Roman" w:eastAsia="宋体" w:hAnsi="Times New Roman" w:cs="Times New Roman"/>
          <w:color w:val="000000"/>
          <w:szCs w:val="21"/>
        </w:rPr>
        <w:t>Cache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说法正确的是（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5DFC7C99" w14:textId="77777777" w:rsidR="00E70704" w:rsidRPr="00A44DF2" w:rsidRDefault="00E70704" w:rsidP="00E70704">
      <w:pPr>
        <w:pStyle w:val="ab"/>
        <w:numPr>
          <w:ilvl w:val="0"/>
          <w:numId w:val="11"/>
        </w:numPr>
        <w:rPr>
          <w:rFonts w:ascii="Times New Roman" w:eastAsia="宋体" w:hAnsi="Times New Roman" w:cs="Times New Roman"/>
          <w:szCs w:val="21"/>
        </w:rPr>
      </w:pPr>
      <w:r w:rsidRPr="00A44DF2">
        <w:rPr>
          <w:rFonts w:ascii="Times New Roman" w:eastAsia="宋体" w:hAnsi="Times New Roman" w:cs="Times New Roman"/>
          <w:szCs w:val="21"/>
        </w:rPr>
        <w:t>贯穿读出（</w:t>
      </w:r>
      <w:r w:rsidRPr="00A44DF2">
        <w:rPr>
          <w:rFonts w:ascii="Times New Roman" w:eastAsia="宋体" w:hAnsi="Times New Roman" w:cs="Times New Roman"/>
          <w:szCs w:val="21"/>
        </w:rPr>
        <w:t>Look Through</w:t>
      </w:r>
      <w:r w:rsidRPr="00A44DF2">
        <w:rPr>
          <w:rFonts w:ascii="Times New Roman" w:eastAsia="宋体" w:hAnsi="Times New Roman" w:cs="Times New Roman"/>
          <w:szCs w:val="21"/>
        </w:rPr>
        <w:t>）方式下，</w:t>
      </w:r>
      <w:r w:rsidRPr="00A44DF2">
        <w:rPr>
          <w:rFonts w:ascii="Times New Roman" w:eastAsia="宋体" w:hAnsi="Times New Roman" w:cs="Times New Roman"/>
          <w:szCs w:val="21"/>
        </w:rPr>
        <w:t>CPU</w:t>
      </w:r>
      <w:r w:rsidRPr="00A44DF2">
        <w:rPr>
          <w:rFonts w:ascii="Times New Roman" w:eastAsia="宋体" w:hAnsi="Times New Roman" w:cs="Times New Roman"/>
          <w:szCs w:val="21"/>
        </w:rPr>
        <w:t>得到的所有数据都是从</w:t>
      </w:r>
      <w:r w:rsidRPr="00A44DF2">
        <w:rPr>
          <w:rFonts w:ascii="Times New Roman" w:eastAsia="宋体" w:hAnsi="Times New Roman" w:cs="Times New Roman"/>
          <w:szCs w:val="21"/>
        </w:rPr>
        <w:t>Cache</w:t>
      </w:r>
      <w:r w:rsidRPr="00A44DF2">
        <w:rPr>
          <w:rFonts w:ascii="Times New Roman" w:eastAsia="宋体" w:hAnsi="Times New Roman" w:cs="Times New Roman"/>
          <w:szCs w:val="21"/>
        </w:rPr>
        <w:t>中读出的</w:t>
      </w:r>
    </w:p>
    <w:p w14:paraId="79020D2B" w14:textId="0DFCF952" w:rsidR="00232EE8" w:rsidRPr="00A44DF2" w:rsidRDefault="00E70704" w:rsidP="003538B6">
      <w:pPr>
        <w:widowControl/>
        <w:numPr>
          <w:ilvl w:val="0"/>
          <w:numId w:val="11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44DF2">
        <w:rPr>
          <w:rFonts w:ascii="Times New Roman" w:eastAsia="宋体" w:hAnsi="Times New Roman" w:cs="Times New Roman"/>
          <w:szCs w:val="21"/>
        </w:rPr>
        <w:t>旁路读出（</w:t>
      </w:r>
      <w:r w:rsidRPr="00A44DF2">
        <w:rPr>
          <w:rFonts w:ascii="Times New Roman" w:eastAsia="宋体" w:hAnsi="Times New Roman" w:cs="Times New Roman"/>
          <w:szCs w:val="21"/>
        </w:rPr>
        <w:t>Look Aside</w:t>
      </w:r>
      <w:r w:rsidRPr="00A44DF2">
        <w:rPr>
          <w:rFonts w:ascii="Times New Roman" w:eastAsia="宋体" w:hAnsi="Times New Roman" w:cs="Times New Roman"/>
          <w:szCs w:val="21"/>
        </w:rPr>
        <w:t>）方式下，</w:t>
      </w:r>
      <w:r w:rsidRPr="00A44DF2">
        <w:rPr>
          <w:rFonts w:ascii="Times New Roman" w:eastAsia="宋体" w:hAnsi="Times New Roman" w:cs="Times New Roman"/>
          <w:szCs w:val="21"/>
        </w:rPr>
        <w:t>CPU</w:t>
      </w:r>
      <w:r w:rsidRPr="00A44DF2">
        <w:rPr>
          <w:rFonts w:ascii="Times New Roman" w:eastAsia="宋体" w:hAnsi="Times New Roman" w:cs="Times New Roman"/>
          <w:szCs w:val="21"/>
        </w:rPr>
        <w:t>得到的所有数据都是从</w:t>
      </w:r>
      <w:r w:rsidRPr="00A44DF2">
        <w:rPr>
          <w:rFonts w:ascii="Times New Roman" w:eastAsia="宋体" w:hAnsi="Times New Roman" w:cs="Times New Roman"/>
          <w:szCs w:val="21"/>
        </w:rPr>
        <w:t>Cache</w:t>
      </w:r>
      <w:r w:rsidRPr="00A44DF2">
        <w:rPr>
          <w:rFonts w:ascii="Times New Roman" w:eastAsia="宋体" w:hAnsi="Times New Roman" w:cs="Times New Roman"/>
          <w:szCs w:val="21"/>
        </w:rPr>
        <w:t>中读出的</w:t>
      </w:r>
    </w:p>
    <w:p w14:paraId="5FE3098C" w14:textId="4C49F17E" w:rsidR="00E70704" w:rsidRPr="00A44DF2" w:rsidRDefault="00E70704" w:rsidP="003538B6">
      <w:pPr>
        <w:widowControl/>
        <w:numPr>
          <w:ilvl w:val="0"/>
          <w:numId w:val="11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44DF2">
        <w:rPr>
          <w:rFonts w:ascii="Times New Roman" w:eastAsia="宋体" w:hAnsi="Times New Roman" w:cs="Times New Roman"/>
          <w:szCs w:val="21"/>
        </w:rPr>
        <w:t>写通方式（</w:t>
      </w:r>
      <w:r w:rsidRPr="00A44DF2">
        <w:rPr>
          <w:rFonts w:ascii="Times New Roman" w:eastAsia="宋体" w:hAnsi="Times New Roman" w:cs="Times New Roman"/>
          <w:szCs w:val="21"/>
        </w:rPr>
        <w:t>Write Through</w:t>
      </w:r>
      <w:r w:rsidRPr="00A44DF2">
        <w:rPr>
          <w:rFonts w:ascii="Times New Roman" w:eastAsia="宋体" w:hAnsi="Times New Roman" w:cs="Times New Roman"/>
          <w:szCs w:val="21"/>
        </w:rPr>
        <w:t>）方式下，</w:t>
      </w:r>
      <w:r w:rsidRPr="00A44DF2">
        <w:rPr>
          <w:rFonts w:ascii="Times New Roman" w:eastAsia="宋体" w:hAnsi="Times New Roman" w:cs="Times New Roman"/>
          <w:szCs w:val="21"/>
        </w:rPr>
        <w:t>CPU</w:t>
      </w:r>
      <w:r w:rsidRPr="00A44DF2">
        <w:rPr>
          <w:rFonts w:ascii="Times New Roman" w:eastAsia="宋体" w:hAnsi="Times New Roman" w:cs="Times New Roman"/>
          <w:szCs w:val="21"/>
        </w:rPr>
        <w:t>写入存储器的数据可能不经过</w:t>
      </w:r>
      <w:r w:rsidRPr="00A44DF2">
        <w:rPr>
          <w:rFonts w:ascii="Times New Roman" w:eastAsia="宋体" w:hAnsi="Times New Roman" w:cs="Times New Roman"/>
          <w:szCs w:val="21"/>
        </w:rPr>
        <w:t>Cache</w:t>
      </w:r>
    </w:p>
    <w:p w14:paraId="31E07C2A" w14:textId="5C005FC4" w:rsidR="00E70704" w:rsidRPr="00A44DF2" w:rsidRDefault="00E70704" w:rsidP="003538B6">
      <w:pPr>
        <w:widowControl/>
        <w:numPr>
          <w:ilvl w:val="0"/>
          <w:numId w:val="11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44DF2">
        <w:rPr>
          <w:rFonts w:ascii="Times New Roman" w:eastAsia="宋体" w:hAnsi="Times New Roman" w:cs="Times New Roman"/>
          <w:szCs w:val="21"/>
        </w:rPr>
        <w:t>写回方式（</w:t>
      </w:r>
      <w:r w:rsidRPr="00A44DF2">
        <w:rPr>
          <w:rFonts w:ascii="Times New Roman" w:eastAsia="宋体" w:hAnsi="Times New Roman" w:cs="Times New Roman"/>
          <w:szCs w:val="21"/>
        </w:rPr>
        <w:t>Write Back</w:t>
      </w:r>
      <w:r w:rsidRPr="00A44DF2">
        <w:rPr>
          <w:rFonts w:ascii="Times New Roman" w:eastAsia="宋体" w:hAnsi="Times New Roman" w:cs="Times New Roman"/>
          <w:szCs w:val="21"/>
        </w:rPr>
        <w:t>）方式下，</w:t>
      </w:r>
      <w:r w:rsidRPr="00A44DF2">
        <w:rPr>
          <w:rFonts w:ascii="Times New Roman" w:eastAsia="宋体" w:hAnsi="Times New Roman" w:cs="Times New Roman"/>
          <w:szCs w:val="21"/>
        </w:rPr>
        <w:t>CPU</w:t>
      </w:r>
      <w:r w:rsidRPr="00A44DF2">
        <w:rPr>
          <w:rFonts w:ascii="Times New Roman" w:eastAsia="宋体" w:hAnsi="Times New Roman" w:cs="Times New Roman"/>
          <w:szCs w:val="21"/>
        </w:rPr>
        <w:t>写入存储器的数据可能不经过</w:t>
      </w:r>
      <w:r w:rsidRPr="00A44DF2">
        <w:rPr>
          <w:rFonts w:ascii="Times New Roman" w:eastAsia="宋体" w:hAnsi="Times New Roman" w:cs="Times New Roman"/>
          <w:szCs w:val="21"/>
        </w:rPr>
        <w:t>Cache</w:t>
      </w:r>
    </w:p>
    <w:p w14:paraId="765A9766" w14:textId="77777777" w:rsidR="00232EE8" w:rsidRPr="00A44DF2" w:rsidRDefault="00232EE8" w:rsidP="00232EE8">
      <w:pPr>
        <w:rPr>
          <w:rFonts w:ascii="Times New Roman" w:eastAsia="宋体" w:hAnsi="Times New Roman" w:cs="Times New Roman"/>
          <w:szCs w:val="21"/>
        </w:rPr>
      </w:pPr>
    </w:p>
    <w:p w14:paraId="2C1CFFAB" w14:textId="77777777" w:rsidR="006B36A1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3.20 </w:t>
      </w:r>
      <w:r w:rsidRPr="00A44DF2">
        <w:rPr>
          <w:rFonts w:ascii="Times New Roman" w:eastAsia="宋体" w:hAnsi="Times New Roman" w:cs="Times New Roman"/>
        </w:rPr>
        <w:tab/>
      </w:r>
      <w:r w:rsidRPr="00A44DF2">
        <w:rPr>
          <w:rFonts w:ascii="Times New Roman" w:eastAsia="宋体" w:hAnsi="Times New Roman" w:cs="Times New Roman"/>
        </w:rPr>
        <w:t>某计算机按字节编址，其主存容量为</w:t>
      </w:r>
      <w:r w:rsidRPr="00A44DF2">
        <w:rPr>
          <w:rFonts w:ascii="Times New Roman" w:eastAsia="宋体" w:hAnsi="Times New Roman" w:cs="Times New Roman"/>
        </w:rPr>
        <w:t>1MB</w:t>
      </w:r>
      <w:r w:rsidRPr="00A44DF2">
        <w:rPr>
          <w:rFonts w:ascii="Times New Roman" w:eastAsia="宋体" w:hAnsi="Times New Roman" w:cs="Times New Roman"/>
        </w:rPr>
        <w:t>，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容量为</w:t>
      </w:r>
      <w:r w:rsidRPr="00A44DF2">
        <w:rPr>
          <w:rFonts w:ascii="Times New Roman" w:eastAsia="宋体" w:hAnsi="Times New Roman" w:cs="Times New Roman"/>
        </w:rPr>
        <w:t>16KB</w:t>
      </w:r>
      <w:r w:rsidRPr="00A44DF2">
        <w:rPr>
          <w:rFonts w:ascii="Times New Roman" w:eastAsia="宋体" w:hAnsi="Times New Roman" w:cs="Times New Roman"/>
        </w:rPr>
        <w:t>，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和主存之间交换的块大小为</w:t>
      </w:r>
      <w:r w:rsidRPr="00A44DF2">
        <w:rPr>
          <w:rFonts w:ascii="Times New Roman" w:eastAsia="宋体" w:hAnsi="Times New Roman" w:cs="Times New Roman"/>
        </w:rPr>
        <w:t>64B</w:t>
      </w:r>
      <w:r w:rsidRPr="00A44DF2">
        <w:rPr>
          <w:rFonts w:ascii="Times New Roman" w:eastAsia="宋体" w:hAnsi="Times New Roman" w:cs="Times New Roman"/>
        </w:rPr>
        <w:t>，采用直接相联映射方式。</w:t>
      </w:r>
    </w:p>
    <w:p w14:paraId="75D90CB2" w14:textId="77777777" w:rsidR="006B36A1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>（</w:t>
      </w:r>
      <w:r w:rsidRPr="00A44DF2">
        <w:rPr>
          <w:rFonts w:ascii="Times New Roman" w:eastAsia="宋体" w:hAnsi="Times New Roman" w:cs="Times New Roman"/>
        </w:rPr>
        <w:t>1</w:t>
      </w:r>
      <w:r w:rsidRPr="00A44DF2">
        <w:rPr>
          <w:rFonts w:ascii="Times New Roman" w:eastAsia="宋体" w:hAnsi="Times New Roman" w:cs="Times New Roman"/>
        </w:rPr>
        <w:t>）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共有多少个字块（</w:t>
      </w:r>
      <w:r w:rsidRPr="00A44DF2">
        <w:rPr>
          <w:rFonts w:ascii="Times New Roman" w:eastAsia="宋体" w:hAnsi="Times New Roman" w:cs="Times New Roman"/>
        </w:rPr>
        <w:t>Cache line</w:t>
      </w:r>
      <w:r w:rsidRPr="00A44DF2">
        <w:rPr>
          <w:rFonts w:ascii="Times New Roman" w:eastAsia="宋体" w:hAnsi="Times New Roman" w:cs="Times New Roman"/>
        </w:rPr>
        <w:t>）？</w:t>
      </w:r>
    </w:p>
    <w:p w14:paraId="16CA6E5D" w14:textId="77777777" w:rsidR="006B36A1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>（</w:t>
      </w:r>
      <w:r w:rsidRPr="00A44DF2">
        <w:rPr>
          <w:rFonts w:ascii="Times New Roman" w:eastAsia="宋体" w:hAnsi="Times New Roman" w:cs="Times New Roman"/>
        </w:rPr>
        <w:t>2</w:t>
      </w:r>
      <w:r w:rsidRPr="00A44DF2">
        <w:rPr>
          <w:rFonts w:ascii="Times New Roman" w:eastAsia="宋体" w:hAnsi="Times New Roman" w:cs="Times New Roman"/>
        </w:rPr>
        <w:t>）主存地址为</w:t>
      </w:r>
      <w:r w:rsidRPr="00A44DF2">
        <w:rPr>
          <w:rFonts w:ascii="Times New Roman" w:eastAsia="宋体" w:hAnsi="Times New Roman" w:cs="Times New Roman"/>
        </w:rPr>
        <w:t>02021H</w:t>
      </w:r>
      <w:r w:rsidRPr="00A44DF2">
        <w:rPr>
          <w:rFonts w:ascii="Times New Roman" w:eastAsia="宋体" w:hAnsi="Times New Roman" w:cs="Times New Roman"/>
        </w:rPr>
        <w:t>的单元装入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后对应的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地址是？</w:t>
      </w:r>
    </w:p>
    <w:p w14:paraId="79F0BF7E" w14:textId="22C91229" w:rsidR="00C373BB" w:rsidRPr="00A44DF2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>（</w:t>
      </w:r>
      <w:r w:rsidRPr="00A44DF2">
        <w:rPr>
          <w:rFonts w:ascii="Times New Roman" w:eastAsia="宋体" w:hAnsi="Times New Roman" w:cs="Times New Roman"/>
        </w:rPr>
        <w:t>3</w:t>
      </w:r>
      <w:r w:rsidRPr="00A44DF2">
        <w:rPr>
          <w:rFonts w:ascii="Times New Roman" w:eastAsia="宋体" w:hAnsi="Times New Roman" w:cs="Times New Roman"/>
        </w:rPr>
        <w:t>）主存地址为</w:t>
      </w:r>
      <w:r w:rsidRPr="00A44DF2">
        <w:rPr>
          <w:rFonts w:ascii="Times New Roman" w:eastAsia="宋体" w:hAnsi="Times New Roman" w:cs="Times New Roman"/>
        </w:rPr>
        <w:t>02021H</w:t>
      </w:r>
      <w:r w:rsidRPr="00A44DF2">
        <w:rPr>
          <w:rFonts w:ascii="Times New Roman" w:eastAsia="宋体" w:hAnsi="Times New Roman" w:cs="Times New Roman"/>
        </w:rPr>
        <w:t>的单元装入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后存放在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中的第几字块中（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起始字块为第</w:t>
      </w:r>
      <w:r w:rsidRPr="00A44DF2">
        <w:rPr>
          <w:rFonts w:ascii="Times New Roman" w:eastAsia="宋体" w:hAnsi="Times New Roman" w:cs="Times New Roman"/>
        </w:rPr>
        <w:t>0</w:t>
      </w:r>
      <w:r w:rsidRPr="00A44DF2">
        <w:rPr>
          <w:rFonts w:ascii="Times New Roman" w:eastAsia="宋体" w:hAnsi="Times New Roman" w:cs="Times New Roman"/>
        </w:rPr>
        <w:t>字块）？</w:t>
      </w:r>
    </w:p>
    <w:p w14:paraId="79F0BF7F" w14:textId="77777777" w:rsidR="00C373BB" w:rsidRPr="00A44DF2" w:rsidRDefault="00C373BB" w:rsidP="00C373BB">
      <w:pPr>
        <w:rPr>
          <w:rFonts w:ascii="Times New Roman" w:eastAsia="宋体" w:hAnsi="Times New Roman" w:cs="Times New Roman"/>
        </w:rPr>
      </w:pPr>
    </w:p>
    <w:p w14:paraId="513F1AF8" w14:textId="77777777" w:rsidR="006B36A1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3.21 </w:t>
      </w:r>
      <w:r w:rsidRPr="00A44DF2">
        <w:rPr>
          <w:rFonts w:ascii="Times New Roman" w:eastAsia="宋体" w:hAnsi="Times New Roman" w:cs="Times New Roman"/>
        </w:rPr>
        <w:tab/>
      </w:r>
      <w:r w:rsidRPr="00A44DF2">
        <w:rPr>
          <w:rFonts w:ascii="Times New Roman" w:eastAsia="宋体" w:hAnsi="Times New Roman" w:cs="Times New Roman"/>
        </w:rPr>
        <w:t>某计算机按字节编址，其主存容量为</w:t>
      </w:r>
      <w:r w:rsidRPr="00A44DF2">
        <w:rPr>
          <w:rFonts w:ascii="Times New Roman" w:eastAsia="宋体" w:hAnsi="Times New Roman" w:cs="Times New Roman"/>
        </w:rPr>
        <w:t>1MB</w:t>
      </w:r>
      <w:r w:rsidRPr="00A44DF2">
        <w:rPr>
          <w:rFonts w:ascii="Times New Roman" w:eastAsia="宋体" w:hAnsi="Times New Roman" w:cs="Times New Roman"/>
        </w:rPr>
        <w:t>，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容量为</w:t>
      </w:r>
      <w:r w:rsidRPr="00A44DF2">
        <w:rPr>
          <w:rFonts w:ascii="Times New Roman" w:eastAsia="宋体" w:hAnsi="Times New Roman" w:cs="Times New Roman"/>
        </w:rPr>
        <w:t>16KB</w:t>
      </w:r>
      <w:r w:rsidRPr="00A44DF2">
        <w:rPr>
          <w:rFonts w:ascii="Times New Roman" w:eastAsia="宋体" w:hAnsi="Times New Roman" w:cs="Times New Roman"/>
        </w:rPr>
        <w:t>，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和主存之间交换的块大小为</w:t>
      </w:r>
      <w:r w:rsidRPr="00A44DF2">
        <w:rPr>
          <w:rFonts w:ascii="Times New Roman" w:eastAsia="宋体" w:hAnsi="Times New Roman" w:cs="Times New Roman"/>
        </w:rPr>
        <w:t>64B</w:t>
      </w:r>
      <w:r w:rsidRPr="00A44DF2">
        <w:rPr>
          <w:rFonts w:ascii="Times New Roman" w:eastAsia="宋体" w:hAnsi="Times New Roman" w:cs="Times New Roman"/>
        </w:rPr>
        <w:t>，采用</w:t>
      </w:r>
      <w:r w:rsidRPr="00A44DF2">
        <w:rPr>
          <w:rFonts w:ascii="Times New Roman" w:eastAsia="宋体" w:hAnsi="Times New Roman" w:cs="Times New Roman"/>
        </w:rPr>
        <w:t>8</w:t>
      </w:r>
      <w:r w:rsidRPr="00A44DF2">
        <w:rPr>
          <w:rFonts w:ascii="Times New Roman" w:eastAsia="宋体" w:hAnsi="Times New Roman" w:cs="Times New Roman"/>
        </w:rPr>
        <w:t>路组相联映射方式。</w:t>
      </w:r>
    </w:p>
    <w:p w14:paraId="310C522B" w14:textId="77777777" w:rsidR="006B36A1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>（</w:t>
      </w:r>
      <w:r w:rsidRPr="00A44DF2">
        <w:rPr>
          <w:rFonts w:ascii="Times New Roman" w:eastAsia="宋体" w:hAnsi="Times New Roman" w:cs="Times New Roman"/>
        </w:rPr>
        <w:t>1</w:t>
      </w:r>
      <w:r w:rsidRPr="00A44DF2">
        <w:rPr>
          <w:rFonts w:ascii="Times New Roman" w:eastAsia="宋体" w:hAnsi="Times New Roman" w:cs="Times New Roman"/>
        </w:rPr>
        <w:t>）主存地址中页号</w:t>
      </w:r>
      <w:r w:rsidRPr="00A44DF2">
        <w:rPr>
          <w:rFonts w:ascii="Times New Roman" w:eastAsia="宋体" w:hAnsi="Times New Roman" w:cs="Times New Roman"/>
        </w:rPr>
        <w:t>s</w:t>
      </w:r>
      <w:r w:rsidRPr="00A44DF2">
        <w:rPr>
          <w:rFonts w:ascii="Times New Roman" w:eastAsia="宋体" w:hAnsi="Times New Roman" w:cs="Times New Roman"/>
        </w:rPr>
        <w:t>、页内块号</w:t>
      </w:r>
      <w:r w:rsidRPr="00A44DF2">
        <w:rPr>
          <w:rFonts w:ascii="Times New Roman" w:eastAsia="宋体" w:hAnsi="Times New Roman" w:cs="Times New Roman"/>
        </w:rPr>
        <w:t>u</w:t>
      </w:r>
      <w:r w:rsidRPr="00A44DF2">
        <w:rPr>
          <w:rFonts w:ascii="Times New Roman" w:eastAsia="宋体" w:hAnsi="Times New Roman" w:cs="Times New Roman"/>
        </w:rPr>
        <w:t>、块内地址</w:t>
      </w:r>
      <w:r w:rsidRPr="00A44DF2">
        <w:rPr>
          <w:rFonts w:ascii="Times New Roman" w:eastAsia="宋体" w:hAnsi="Times New Roman" w:cs="Times New Roman"/>
        </w:rPr>
        <w:t>W</w:t>
      </w:r>
      <w:r w:rsidRPr="00A44DF2">
        <w:rPr>
          <w:rFonts w:ascii="Times New Roman" w:eastAsia="宋体" w:hAnsi="Times New Roman" w:cs="Times New Roman"/>
        </w:rPr>
        <w:t>各占多少位？</w:t>
      </w:r>
    </w:p>
    <w:p w14:paraId="15233C71" w14:textId="77777777" w:rsidR="006B36A1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>（</w:t>
      </w:r>
      <w:r w:rsidRPr="00A44DF2">
        <w:rPr>
          <w:rFonts w:ascii="Times New Roman" w:eastAsia="宋体" w:hAnsi="Times New Roman" w:cs="Times New Roman"/>
        </w:rPr>
        <w:t>2</w:t>
      </w:r>
      <w:r w:rsidRPr="00A44DF2">
        <w:rPr>
          <w:rFonts w:ascii="Times New Roman" w:eastAsia="宋体" w:hAnsi="Times New Roman" w:cs="Times New Roman"/>
        </w:rPr>
        <w:t>）主存地址为</w:t>
      </w:r>
      <w:r w:rsidRPr="00A44DF2">
        <w:rPr>
          <w:rFonts w:ascii="Times New Roman" w:eastAsia="宋体" w:hAnsi="Times New Roman" w:cs="Times New Roman"/>
        </w:rPr>
        <w:t>02021H</w:t>
      </w:r>
      <w:r w:rsidRPr="00A44DF2">
        <w:rPr>
          <w:rFonts w:ascii="Times New Roman" w:eastAsia="宋体" w:hAnsi="Times New Roman" w:cs="Times New Roman"/>
        </w:rPr>
        <w:t>的单元装入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后存放在</w:t>
      </w:r>
      <w:r w:rsidRPr="00A44DF2">
        <w:rPr>
          <w:rFonts w:ascii="Times New Roman" w:eastAsia="宋体" w:hAnsi="Times New Roman" w:cs="Times New Roman"/>
        </w:rPr>
        <w:t>Cache</w:t>
      </w:r>
      <w:r w:rsidRPr="00A44DF2">
        <w:rPr>
          <w:rFonts w:ascii="Times New Roman" w:eastAsia="宋体" w:hAnsi="Times New Roman" w:cs="Times New Roman"/>
        </w:rPr>
        <w:t>中的第几组（起始组为第</w:t>
      </w:r>
      <w:r w:rsidRPr="00A44DF2">
        <w:rPr>
          <w:rFonts w:ascii="Times New Roman" w:eastAsia="宋体" w:hAnsi="Times New Roman" w:cs="Times New Roman"/>
        </w:rPr>
        <w:t>0</w:t>
      </w:r>
      <w:r w:rsidRPr="00A44DF2">
        <w:rPr>
          <w:rFonts w:ascii="Times New Roman" w:eastAsia="宋体" w:hAnsi="Times New Roman" w:cs="Times New Roman"/>
        </w:rPr>
        <w:t>组）？</w:t>
      </w:r>
    </w:p>
    <w:p w14:paraId="79F0BF80" w14:textId="40B905E0" w:rsidR="00C373BB" w:rsidRPr="00A44DF2" w:rsidRDefault="00C373BB" w:rsidP="00C373BB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>（</w:t>
      </w:r>
      <w:r w:rsidRPr="00A44DF2">
        <w:rPr>
          <w:rFonts w:ascii="Times New Roman" w:eastAsia="宋体" w:hAnsi="Times New Roman" w:cs="Times New Roman"/>
        </w:rPr>
        <w:t>3</w:t>
      </w:r>
      <w:r w:rsidRPr="00A44DF2">
        <w:rPr>
          <w:rFonts w:ascii="Times New Roman" w:eastAsia="宋体" w:hAnsi="Times New Roman" w:cs="Times New Roman"/>
        </w:rPr>
        <w:t>）</w:t>
      </w:r>
      <w:r w:rsidRPr="00A44DF2">
        <w:rPr>
          <w:rFonts w:ascii="Times New Roman" w:eastAsia="宋体" w:hAnsi="Times New Roman" w:cs="Times New Roman"/>
        </w:rPr>
        <w:t>Cache line</w:t>
      </w:r>
      <w:r w:rsidRPr="00A44DF2">
        <w:rPr>
          <w:rFonts w:ascii="Times New Roman" w:eastAsia="宋体" w:hAnsi="Times New Roman" w:cs="Times New Roman"/>
        </w:rPr>
        <w:t>对应的</w:t>
      </w:r>
      <w:r w:rsidRPr="00A44DF2">
        <w:rPr>
          <w:rFonts w:ascii="Times New Roman" w:eastAsia="宋体" w:hAnsi="Times New Roman" w:cs="Times New Roman"/>
        </w:rPr>
        <w:t>Tag</w:t>
      </w:r>
      <w:r w:rsidRPr="00A44DF2">
        <w:rPr>
          <w:rFonts w:ascii="Times New Roman" w:eastAsia="宋体" w:hAnsi="Times New Roman" w:cs="Times New Roman"/>
        </w:rPr>
        <w:t>字段占用多少位？</w:t>
      </w:r>
    </w:p>
    <w:p w14:paraId="79F0BF81" w14:textId="77777777" w:rsidR="00C373BB" w:rsidRPr="00A44DF2" w:rsidRDefault="00C373BB" w:rsidP="00C373BB">
      <w:pPr>
        <w:rPr>
          <w:rFonts w:ascii="Times New Roman" w:eastAsia="宋体" w:hAnsi="Times New Roman" w:cs="Times New Roman"/>
        </w:rPr>
      </w:pPr>
    </w:p>
    <w:p w14:paraId="69DE9DBB" w14:textId="77777777" w:rsidR="000F0BB3" w:rsidRPr="00A44DF2" w:rsidRDefault="000F0BB3" w:rsidP="000F0BB3">
      <w:pPr>
        <w:rPr>
          <w:rFonts w:ascii="Times New Roman" w:eastAsia="宋体" w:hAnsi="Times New Roman" w:cs="Times New Roman"/>
        </w:rPr>
      </w:pPr>
      <w:r w:rsidRPr="00A44DF2">
        <w:rPr>
          <w:rFonts w:ascii="Times New Roman" w:eastAsia="宋体" w:hAnsi="Times New Roman" w:cs="Times New Roman"/>
        </w:rPr>
        <w:t xml:space="preserve">3.12 </w:t>
      </w:r>
      <w:r w:rsidRPr="00A44DF2">
        <w:rPr>
          <w:rFonts w:ascii="Times New Roman" w:eastAsia="宋体" w:hAnsi="Times New Roman" w:cs="Times New Roman"/>
        </w:rPr>
        <w:t>虚拟存储器解决了哪些问题？</w:t>
      </w:r>
    </w:p>
    <w:p w14:paraId="1C56021A" w14:textId="77777777" w:rsidR="000F0BB3" w:rsidRPr="00A44DF2" w:rsidRDefault="000F0BB3" w:rsidP="000F0BB3">
      <w:pPr>
        <w:rPr>
          <w:rFonts w:ascii="Times New Roman" w:eastAsia="宋体" w:hAnsi="Times New Roman" w:cs="Times New Roman"/>
        </w:rPr>
      </w:pPr>
    </w:p>
    <w:p w14:paraId="3E873164" w14:textId="03D27B45" w:rsidR="008B21A0" w:rsidRPr="00A44DF2" w:rsidRDefault="00BA3B5B" w:rsidP="008B21A0">
      <w:pPr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[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补充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3.3</w:t>
      </w:r>
      <w:r w:rsidR="00706319"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8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]</w:t>
      </w:r>
      <w:r w:rsidRPr="00A44DF2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假定主存地址为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32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位，按字节编址，</w:t>
      </w:r>
      <w:bookmarkStart w:id="2" w:name="OLE_LINK2"/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指令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Ca</w:t>
      </w:r>
      <w:r w:rsidR="006B36A1">
        <w:rPr>
          <w:rFonts w:ascii="Times New Roman" w:eastAsia="宋体" w:hAnsi="Times New Roman" w:cs="Times New Roman" w:hint="eastAsia"/>
          <w:color w:val="000000"/>
          <w:szCs w:val="21"/>
        </w:rPr>
        <w:t>c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he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和数据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Cache</w:t>
      </w:r>
      <w:bookmarkEnd w:id="2"/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与主存之间均采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lastRenderedPageBreak/>
        <w:t>用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8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路组相联映射方式、直写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(Write Through)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写策略和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LRU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替换算法，主存块大小为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64B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，指令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Ca</w:t>
      </w:r>
      <w:r w:rsidR="002F348E" w:rsidRPr="00A44DF2">
        <w:rPr>
          <w:rFonts w:ascii="Times New Roman" w:eastAsia="宋体" w:hAnsi="Times New Roman" w:cs="Times New Roman"/>
          <w:color w:val="000000"/>
          <w:szCs w:val="21"/>
        </w:rPr>
        <w:t>c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he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和数据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Cache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容量均为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32KB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，开始时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Cache</w:t>
      </w:r>
      <w:r w:rsidR="008B21A0" w:rsidRPr="00A44DF2">
        <w:rPr>
          <w:rFonts w:ascii="Times New Roman" w:eastAsia="宋体" w:hAnsi="Times New Roman" w:cs="Times New Roman"/>
          <w:color w:val="000000"/>
          <w:szCs w:val="21"/>
        </w:rPr>
        <w:t>均为空。请回答下列向题。</w:t>
      </w:r>
    </w:p>
    <w:p w14:paraId="637E9F45" w14:textId="77777777" w:rsidR="008B21A0" w:rsidRPr="00A44DF2" w:rsidRDefault="008B21A0" w:rsidP="008B21A0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color w:val="000000"/>
          <w:szCs w:val="21"/>
        </w:rPr>
        <w:t>(1)Cache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每一行中标记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(Tag)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LRU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位各占几位？是否有修改位？</w:t>
      </w:r>
    </w:p>
    <w:p w14:paraId="0BB10105" w14:textId="77777777" w:rsidR="008B21A0" w:rsidRPr="00A44DF2" w:rsidRDefault="008B21A0" w:rsidP="008B21A0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color w:val="000000"/>
          <w:szCs w:val="21"/>
        </w:rPr>
        <w:t>(2)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有如下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C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语言程序段：</w:t>
      </w:r>
    </w:p>
    <w:p w14:paraId="2080E653" w14:textId="77777777" w:rsidR="008B21A0" w:rsidRPr="00A44DF2" w:rsidRDefault="008B21A0" w:rsidP="008B21A0">
      <w:pPr>
        <w:widowControl/>
        <w:adjustRightInd w:val="0"/>
        <w:snapToGrid w:val="0"/>
        <w:spacing w:beforeLines="20" w:before="62"/>
        <w:ind w:leftChars="200" w:left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color w:val="000000"/>
          <w:szCs w:val="21"/>
        </w:rPr>
        <w:t>for(k=0; k&lt;1024; k++)  s[k]=2*s[k];</w:t>
      </w:r>
    </w:p>
    <w:p w14:paraId="0C10B8E6" w14:textId="77777777" w:rsidR="008B21A0" w:rsidRPr="00A44DF2" w:rsidRDefault="008B21A0" w:rsidP="008B21A0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color w:val="000000"/>
          <w:szCs w:val="21"/>
        </w:rPr>
        <w:t>若数组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s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及变量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k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均为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int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型，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int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型数据占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4B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，变量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k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分配在寄存器中，数组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s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在主存中的起始地址为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0080 00C0H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，则该程序段执行过程中，访问数组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s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的数据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Cache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缺失次数为多少？</w:t>
      </w:r>
    </w:p>
    <w:p w14:paraId="063AFE8F" w14:textId="77777777" w:rsidR="00BA3B5B" w:rsidRPr="00A44DF2" w:rsidRDefault="00BA3B5B" w:rsidP="00BA3B5B">
      <w:pPr>
        <w:rPr>
          <w:rFonts w:ascii="Times New Roman" w:eastAsia="宋体" w:hAnsi="Times New Roman" w:cs="Times New Roman"/>
          <w:color w:val="000000"/>
          <w:szCs w:val="21"/>
        </w:rPr>
      </w:pPr>
    </w:p>
    <w:p w14:paraId="3FBE199C" w14:textId="77777777" w:rsidR="00BA3B5B" w:rsidRPr="00A44DF2" w:rsidRDefault="00BA3B5B" w:rsidP="00BA3B5B">
      <w:pPr>
        <w:rPr>
          <w:rFonts w:ascii="Times New Roman" w:eastAsia="宋体" w:hAnsi="Times New Roman" w:cs="Times New Roman"/>
        </w:rPr>
      </w:pPr>
    </w:p>
    <w:p w14:paraId="0C001923" w14:textId="0E18C9D9" w:rsidR="00401FFC" w:rsidRPr="00A44DF2" w:rsidRDefault="00506C64" w:rsidP="00506C64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[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补充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3.3</w:t>
      </w:r>
      <w:r w:rsidR="00706319"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9</w:t>
      </w:r>
      <w:r w:rsidRPr="00A44DF2">
        <w:rPr>
          <w:rFonts w:ascii="Times New Roman" w:eastAsia="宋体" w:hAnsi="Times New Roman" w:cs="Times New Roman"/>
          <w:b/>
          <w:bCs/>
          <w:color w:val="0070C0"/>
          <w:szCs w:val="21"/>
        </w:rPr>
        <w:t>]</w:t>
      </w:r>
      <w:r w:rsidR="00717756" w:rsidRPr="00A44DF2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401FFC" w:rsidRPr="00A44DF2">
        <w:rPr>
          <w:rFonts w:ascii="Times New Roman" w:eastAsia="宋体" w:hAnsi="Times New Roman" w:cs="Times New Roman"/>
          <w:color w:val="000000"/>
          <w:szCs w:val="21"/>
        </w:rPr>
        <w:t>某计算机主存地址为</w:t>
      </w:r>
      <w:r w:rsidR="00401FFC" w:rsidRPr="00A44DF2">
        <w:rPr>
          <w:rFonts w:ascii="Times New Roman" w:eastAsia="宋体" w:hAnsi="Times New Roman" w:cs="Times New Roman"/>
          <w:color w:val="000000"/>
          <w:szCs w:val="21"/>
        </w:rPr>
        <w:t>24</w:t>
      </w:r>
      <w:r w:rsidR="00401FFC" w:rsidRPr="00A44DF2">
        <w:rPr>
          <w:rFonts w:ascii="Times New Roman" w:eastAsia="宋体" w:hAnsi="Times New Roman" w:cs="Times New Roman"/>
          <w:color w:val="000000"/>
          <w:szCs w:val="21"/>
        </w:rPr>
        <w:t>位，采用分页虚拟存储管理方式，虚存空间大小为</w:t>
      </w:r>
      <w:r w:rsidR="00401FFC" w:rsidRPr="00A44DF2">
        <w:rPr>
          <w:rFonts w:ascii="Times New Roman" w:eastAsia="宋体" w:hAnsi="Times New Roman" w:cs="Times New Roman"/>
          <w:color w:val="000000"/>
          <w:szCs w:val="21"/>
        </w:rPr>
        <w:t>4GB</w:t>
      </w:r>
      <w:r w:rsidR="00401FFC" w:rsidRPr="00A44DF2">
        <w:rPr>
          <w:rFonts w:ascii="Times New Roman" w:eastAsia="宋体" w:hAnsi="Times New Roman" w:cs="Times New Roman"/>
          <w:color w:val="000000"/>
          <w:szCs w:val="21"/>
        </w:rPr>
        <w:t>，页大小为</w:t>
      </w:r>
      <w:r w:rsidR="00401FFC" w:rsidRPr="00A44DF2">
        <w:rPr>
          <w:rFonts w:ascii="Times New Roman" w:eastAsia="宋体" w:hAnsi="Times New Roman" w:cs="Times New Roman"/>
          <w:color w:val="000000"/>
          <w:szCs w:val="21"/>
        </w:rPr>
        <w:t>4KB</w:t>
      </w:r>
      <w:r w:rsidR="00401FFC" w:rsidRPr="00A44DF2">
        <w:rPr>
          <w:rFonts w:ascii="Times New Roman" w:eastAsia="宋体" w:hAnsi="Times New Roman" w:cs="Times New Roman"/>
          <w:color w:val="000000"/>
          <w:szCs w:val="21"/>
        </w:rPr>
        <w:t>，按字节编址。某进程的页表部分内容如下表所示。</w:t>
      </w:r>
    </w:p>
    <w:p w14:paraId="7AD119C5" w14:textId="77777777" w:rsidR="00401FFC" w:rsidRPr="00A44DF2" w:rsidRDefault="00401FFC" w:rsidP="00401FFC">
      <w:pPr>
        <w:widowControl/>
        <w:adjustRightInd w:val="0"/>
        <w:snapToGrid w:val="0"/>
        <w:spacing w:beforeLines="20" w:before="62"/>
        <w:ind w:left="142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2256"/>
        <w:gridCol w:w="1056"/>
      </w:tblGrid>
      <w:tr w:rsidR="00401FFC" w:rsidRPr="00A44DF2" w14:paraId="5DDD5BFE" w14:textId="77777777" w:rsidTr="00401FFC">
        <w:trPr>
          <w:jc w:val="center"/>
        </w:trPr>
        <w:tc>
          <w:tcPr>
            <w:tcW w:w="1056" w:type="dxa"/>
          </w:tcPr>
          <w:p w14:paraId="42D69466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虚页号</w:t>
            </w:r>
          </w:p>
        </w:tc>
        <w:tc>
          <w:tcPr>
            <w:tcW w:w="2256" w:type="dxa"/>
          </w:tcPr>
          <w:p w14:paraId="3D07F462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实页号（页框号）</w:t>
            </w:r>
          </w:p>
        </w:tc>
        <w:tc>
          <w:tcPr>
            <w:tcW w:w="1056" w:type="dxa"/>
          </w:tcPr>
          <w:p w14:paraId="75371995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存在位</w:t>
            </w:r>
          </w:p>
        </w:tc>
      </w:tr>
      <w:tr w:rsidR="00401FFC" w:rsidRPr="00A44DF2" w14:paraId="0C0F109E" w14:textId="77777777" w:rsidTr="00401FFC">
        <w:trPr>
          <w:jc w:val="center"/>
        </w:trPr>
        <w:tc>
          <w:tcPr>
            <w:tcW w:w="1056" w:type="dxa"/>
          </w:tcPr>
          <w:p w14:paraId="101F0AA6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256" w:type="dxa"/>
          </w:tcPr>
          <w:p w14:paraId="11E840F3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024H</w:t>
            </w:r>
          </w:p>
        </w:tc>
        <w:tc>
          <w:tcPr>
            <w:tcW w:w="1056" w:type="dxa"/>
          </w:tcPr>
          <w:p w14:paraId="16105810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1FFC" w:rsidRPr="00A44DF2" w14:paraId="0B2E9FCB" w14:textId="77777777" w:rsidTr="00401FFC">
        <w:trPr>
          <w:jc w:val="center"/>
        </w:trPr>
        <w:tc>
          <w:tcPr>
            <w:tcW w:w="1056" w:type="dxa"/>
          </w:tcPr>
          <w:p w14:paraId="38FD36B8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2256" w:type="dxa"/>
          </w:tcPr>
          <w:p w14:paraId="652908F5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056" w:type="dxa"/>
          </w:tcPr>
          <w:p w14:paraId="72499038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...</w:t>
            </w:r>
          </w:p>
        </w:tc>
      </w:tr>
      <w:tr w:rsidR="00401FFC" w:rsidRPr="00A44DF2" w14:paraId="5E29A030" w14:textId="77777777" w:rsidTr="00401FFC">
        <w:trPr>
          <w:jc w:val="center"/>
        </w:trPr>
        <w:tc>
          <w:tcPr>
            <w:tcW w:w="1056" w:type="dxa"/>
          </w:tcPr>
          <w:p w14:paraId="16B4F482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256" w:type="dxa"/>
          </w:tcPr>
          <w:p w14:paraId="3714D6D3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180H</w:t>
            </w:r>
          </w:p>
        </w:tc>
        <w:tc>
          <w:tcPr>
            <w:tcW w:w="1056" w:type="dxa"/>
          </w:tcPr>
          <w:p w14:paraId="35822DF3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01FFC" w:rsidRPr="00A44DF2" w14:paraId="510CE422" w14:textId="77777777" w:rsidTr="00401FFC">
        <w:trPr>
          <w:jc w:val="center"/>
        </w:trPr>
        <w:tc>
          <w:tcPr>
            <w:tcW w:w="1056" w:type="dxa"/>
          </w:tcPr>
          <w:p w14:paraId="7DF33444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256" w:type="dxa"/>
          </w:tcPr>
          <w:p w14:paraId="762904F1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018H</w:t>
            </w:r>
          </w:p>
        </w:tc>
        <w:tc>
          <w:tcPr>
            <w:tcW w:w="1056" w:type="dxa"/>
          </w:tcPr>
          <w:p w14:paraId="1EAF95A7" w14:textId="77777777" w:rsidR="00401FFC" w:rsidRPr="00A44DF2" w:rsidRDefault="00401FFC" w:rsidP="003211C1">
            <w:pPr>
              <w:widowControl/>
              <w:adjustRightInd w:val="0"/>
              <w:snapToGrid w:val="0"/>
              <w:spacing w:beforeLines="20" w:before="62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A44DF2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7698DC97" w14:textId="77777777" w:rsidR="00401FFC" w:rsidRPr="00A44DF2" w:rsidRDefault="00401FFC" w:rsidP="00401FFC">
      <w:pPr>
        <w:widowControl/>
        <w:adjustRightInd w:val="0"/>
        <w:snapToGrid w:val="0"/>
        <w:spacing w:beforeLines="20" w:before="62"/>
        <w:ind w:left="14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44DF2">
        <w:rPr>
          <w:rFonts w:ascii="Times New Roman" w:eastAsia="宋体" w:hAnsi="Times New Roman" w:cs="Times New Roman"/>
          <w:color w:val="000000"/>
          <w:szCs w:val="21"/>
        </w:rPr>
        <w:t>当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CPU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访问虚拟地址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0008 2840H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时，虚实地址转换的结果是。（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A44DF2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615390CD" w14:textId="77777777" w:rsidR="00401FFC" w:rsidRPr="00A44DF2" w:rsidRDefault="00401FFC" w:rsidP="00401FFC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4DF2">
        <w:rPr>
          <w:rFonts w:ascii="Times New Roman" w:eastAsia="宋体" w:hAnsi="Times New Roman" w:cs="Times New Roman"/>
          <w:sz w:val="20"/>
          <w:szCs w:val="20"/>
        </w:rPr>
        <w:t>得到主存地址</w:t>
      </w:r>
      <w:r w:rsidRPr="00A44DF2">
        <w:rPr>
          <w:rFonts w:ascii="Times New Roman" w:eastAsia="宋体" w:hAnsi="Times New Roman" w:cs="Times New Roman"/>
          <w:sz w:val="20"/>
          <w:szCs w:val="20"/>
        </w:rPr>
        <w:t>02 4840H</w:t>
      </w:r>
    </w:p>
    <w:p w14:paraId="5DE703BA" w14:textId="77777777" w:rsidR="00401FFC" w:rsidRPr="00A44DF2" w:rsidRDefault="00401FFC" w:rsidP="00401FFC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4DF2">
        <w:rPr>
          <w:rFonts w:ascii="Times New Roman" w:eastAsia="宋体" w:hAnsi="Times New Roman" w:cs="Times New Roman"/>
          <w:sz w:val="20"/>
          <w:szCs w:val="20"/>
        </w:rPr>
        <w:t>得到主存地址</w:t>
      </w:r>
      <w:r w:rsidRPr="00A44DF2">
        <w:rPr>
          <w:rFonts w:ascii="Times New Roman" w:eastAsia="宋体" w:hAnsi="Times New Roman" w:cs="Times New Roman"/>
          <w:sz w:val="20"/>
          <w:szCs w:val="20"/>
        </w:rPr>
        <w:t>18 0840H</w:t>
      </w:r>
    </w:p>
    <w:p w14:paraId="0286EF0F" w14:textId="77777777" w:rsidR="00401FFC" w:rsidRPr="00A44DF2" w:rsidRDefault="00401FFC" w:rsidP="00401FFC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4DF2">
        <w:rPr>
          <w:rFonts w:ascii="Times New Roman" w:eastAsia="宋体" w:hAnsi="Times New Roman" w:cs="Times New Roman"/>
          <w:sz w:val="20"/>
          <w:szCs w:val="20"/>
        </w:rPr>
        <w:t>得到主存地址</w:t>
      </w:r>
      <w:r w:rsidRPr="00A44DF2">
        <w:rPr>
          <w:rFonts w:ascii="Times New Roman" w:eastAsia="宋体" w:hAnsi="Times New Roman" w:cs="Times New Roman"/>
          <w:sz w:val="20"/>
          <w:szCs w:val="20"/>
        </w:rPr>
        <w:t>01 8840H</w:t>
      </w:r>
    </w:p>
    <w:p w14:paraId="0D8DC8ED" w14:textId="77777777" w:rsidR="00401FFC" w:rsidRPr="00A44DF2" w:rsidRDefault="00401FFC" w:rsidP="00401FFC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4DF2">
        <w:rPr>
          <w:rFonts w:ascii="Times New Roman" w:eastAsia="宋体" w:hAnsi="Times New Roman" w:cs="Times New Roman"/>
          <w:sz w:val="20"/>
          <w:szCs w:val="20"/>
        </w:rPr>
        <w:t>检测到缺页异常</w:t>
      </w:r>
    </w:p>
    <w:p w14:paraId="7E82BC1A" w14:textId="77777777" w:rsidR="0039325F" w:rsidRPr="00A44DF2" w:rsidRDefault="0039325F" w:rsidP="00176F64">
      <w:pPr>
        <w:rPr>
          <w:rFonts w:ascii="Times New Roman" w:eastAsia="宋体" w:hAnsi="Times New Roman" w:cs="Times New Roman"/>
        </w:rPr>
      </w:pPr>
    </w:p>
    <w:sectPr w:rsidR="0039325F" w:rsidRPr="00A44DF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5A1F4" w14:textId="77777777" w:rsidR="0001411A" w:rsidRDefault="0001411A" w:rsidP="0099153E">
      <w:r>
        <w:separator/>
      </w:r>
    </w:p>
  </w:endnote>
  <w:endnote w:type="continuationSeparator" w:id="0">
    <w:p w14:paraId="4C62D659" w14:textId="77777777" w:rsidR="0001411A" w:rsidRDefault="0001411A" w:rsidP="0099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264C" w14:textId="77777777" w:rsidR="0001411A" w:rsidRDefault="0001411A" w:rsidP="0099153E">
      <w:r>
        <w:separator/>
      </w:r>
    </w:p>
  </w:footnote>
  <w:footnote w:type="continuationSeparator" w:id="0">
    <w:p w14:paraId="082214C9" w14:textId="77777777" w:rsidR="0001411A" w:rsidRDefault="0001411A" w:rsidP="00991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8018" w14:textId="6086D038" w:rsidR="00516FEB" w:rsidRDefault="00516FEB">
    <w:pPr>
      <w:pStyle w:val="a3"/>
    </w:pPr>
    <w:r>
      <w:rPr>
        <w:rFonts w:hint="eastAsia"/>
      </w:rPr>
      <w:t>《计算机原理与嵌入式系统》作业，2</w:t>
    </w:r>
    <w:r>
      <w:t>02</w:t>
    </w:r>
    <w:r w:rsidR="0006653E">
      <w:t>4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B3D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531FB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F3DA6"/>
    <w:multiLevelType w:val="hybridMultilevel"/>
    <w:tmpl w:val="56FA2986"/>
    <w:lvl w:ilvl="0" w:tplc="65EA384E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D37A979E">
      <w:start w:val="1"/>
      <w:numFmt w:val="decimal"/>
      <w:lvlText w:val="%2、"/>
      <w:lvlJc w:val="left"/>
      <w:pPr>
        <w:tabs>
          <w:tab w:val="num" w:pos="567"/>
        </w:tabs>
        <w:ind w:left="567" w:hanging="14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435EB6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7C6038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146A1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207A74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245D32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A474CC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366DA7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7C696F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D73EE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B842A7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4"/>
  </w:num>
  <w:num w:numId="6">
    <w:abstractNumId w:val="12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陈晓辉">
    <w15:presenceInfo w15:providerId="AD" w15:userId="S::cxh@ustc.edu.cn::da0415a7-5283-4aa5-be0c-938f2776e8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32"/>
    <w:rsid w:val="00011DCA"/>
    <w:rsid w:val="0001411A"/>
    <w:rsid w:val="0001533D"/>
    <w:rsid w:val="00022F2B"/>
    <w:rsid w:val="0002492F"/>
    <w:rsid w:val="00033A44"/>
    <w:rsid w:val="0004216D"/>
    <w:rsid w:val="0004580E"/>
    <w:rsid w:val="00062237"/>
    <w:rsid w:val="000632C3"/>
    <w:rsid w:val="0006653E"/>
    <w:rsid w:val="00093B03"/>
    <w:rsid w:val="000940F4"/>
    <w:rsid w:val="000A6682"/>
    <w:rsid w:val="000D130B"/>
    <w:rsid w:val="000D45BC"/>
    <w:rsid w:val="000E180C"/>
    <w:rsid w:val="000F0BB3"/>
    <w:rsid w:val="000F241D"/>
    <w:rsid w:val="000F28CD"/>
    <w:rsid w:val="000F3571"/>
    <w:rsid w:val="0012659B"/>
    <w:rsid w:val="00155D5A"/>
    <w:rsid w:val="0017252F"/>
    <w:rsid w:val="00176F64"/>
    <w:rsid w:val="001901A8"/>
    <w:rsid w:val="001B2068"/>
    <w:rsid w:val="001C0935"/>
    <w:rsid w:val="001C2573"/>
    <w:rsid w:val="001C3818"/>
    <w:rsid w:val="001E320E"/>
    <w:rsid w:val="001F53CD"/>
    <w:rsid w:val="001F6FE0"/>
    <w:rsid w:val="002217F8"/>
    <w:rsid w:val="00232EE8"/>
    <w:rsid w:val="002532CD"/>
    <w:rsid w:val="002533F8"/>
    <w:rsid w:val="00296113"/>
    <w:rsid w:val="002B460A"/>
    <w:rsid w:val="002E49B4"/>
    <w:rsid w:val="002E4E7E"/>
    <w:rsid w:val="002F348E"/>
    <w:rsid w:val="002F4C87"/>
    <w:rsid w:val="002F500F"/>
    <w:rsid w:val="003047BD"/>
    <w:rsid w:val="003163B8"/>
    <w:rsid w:val="0032622F"/>
    <w:rsid w:val="00345492"/>
    <w:rsid w:val="00346E19"/>
    <w:rsid w:val="00350EC9"/>
    <w:rsid w:val="003521A2"/>
    <w:rsid w:val="003538B6"/>
    <w:rsid w:val="00364910"/>
    <w:rsid w:val="00383E7A"/>
    <w:rsid w:val="0039273D"/>
    <w:rsid w:val="0039325F"/>
    <w:rsid w:val="00395B01"/>
    <w:rsid w:val="003A70AD"/>
    <w:rsid w:val="003B4674"/>
    <w:rsid w:val="003D1C91"/>
    <w:rsid w:val="003E6254"/>
    <w:rsid w:val="003F1D75"/>
    <w:rsid w:val="00401FFC"/>
    <w:rsid w:val="004021DC"/>
    <w:rsid w:val="00406486"/>
    <w:rsid w:val="004543FF"/>
    <w:rsid w:val="00486A52"/>
    <w:rsid w:val="00486CA2"/>
    <w:rsid w:val="004A573D"/>
    <w:rsid w:val="00502866"/>
    <w:rsid w:val="00506C64"/>
    <w:rsid w:val="00516FEB"/>
    <w:rsid w:val="00522D4E"/>
    <w:rsid w:val="00532D6D"/>
    <w:rsid w:val="0053750A"/>
    <w:rsid w:val="00537C2F"/>
    <w:rsid w:val="00567FEE"/>
    <w:rsid w:val="005753FE"/>
    <w:rsid w:val="00577D07"/>
    <w:rsid w:val="00582A73"/>
    <w:rsid w:val="00583CA1"/>
    <w:rsid w:val="00584A79"/>
    <w:rsid w:val="005928F2"/>
    <w:rsid w:val="005A034F"/>
    <w:rsid w:val="005B2D35"/>
    <w:rsid w:val="005D0579"/>
    <w:rsid w:val="005F6CCB"/>
    <w:rsid w:val="00613848"/>
    <w:rsid w:val="00622FD5"/>
    <w:rsid w:val="00634C13"/>
    <w:rsid w:val="006360DB"/>
    <w:rsid w:val="006474F8"/>
    <w:rsid w:val="006667B3"/>
    <w:rsid w:val="006819ED"/>
    <w:rsid w:val="006978EA"/>
    <w:rsid w:val="006A25F2"/>
    <w:rsid w:val="006B36A1"/>
    <w:rsid w:val="006B3864"/>
    <w:rsid w:val="006B4E3A"/>
    <w:rsid w:val="006D0316"/>
    <w:rsid w:val="006D202F"/>
    <w:rsid w:val="006E26D1"/>
    <w:rsid w:val="00706319"/>
    <w:rsid w:val="00706E2D"/>
    <w:rsid w:val="00717756"/>
    <w:rsid w:val="00725922"/>
    <w:rsid w:val="00740266"/>
    <w:rsid w:val="00740461"/>
    <w:rsid w:val="00740473"/>
    <w:rsid w:val="007531EE"/>
    <w:rsid w:val="007546BB"/>
    <w:rsid w:val="00755BF7"/>
    <w:rsid w:val="007716C9"/>
    <w:rsid w:val="00771853"/>
    <w:rsid w:val="00777DDC"/>
    <w:rsid w:val="00783BD2"/>
    <w:rsid w:val="00783DFB"/>
    <w:rsid w:val="00786780"/>
    <w:rsid w:val="007A0A7E"/>
    <w:rsid w:val="007A6B6F"/>
    <w:rsid w:val="007D1971"/>
    <w:rsid w:val="007E55E2"/>
    <w:rsid w:val="007E576C"/>
    <w:rsid w:val="00807474"/>
    <w:rsid w:val="008108E6"/>
    <w:rsid w:val="00831BC4"/>
    <w:rsid w:val="008475FB"/>
    <w:rsid w:val="00863065"/>
    <w:rsid w:val="00880F7C"/>
    <w:rsid w:val="00881D80"/>
    <w:rsid w:val="008871D7"/>
    <w:rsid w:val="008B051E"/>
    <w:rsid w:val="008B21A0"/>
    <w:rsid w:val="008B6D1D"/>
    <w:rsid w:val="008D2DBC"/>
    <w:rsid w:val="008E1291"/>
    <w:rsid w:val="008E1F3A"/>
    <w:rsid w:val="008F1194"/>
    <w:rsid w:val="008F1B62"/>
    <w:rsid w:val="008F5CA0"/>
    <w:rsid w:val="009048CC"/>
    <w:rsid w:val="00945DAF"/>
    <w:rsid w:val="00962186"/>
    <w:rsid w:val="00974D93"/>
    <w:rsid w:val="0099153E"/>
    <w:rsid w:val="00992356"/>
    <w:rsid w:val="009946FC"/>
    <w:rsid w:val="009A3488"/>
    <w:rsid w:val="009A3E0B"/>
    <w:rsid w:val="009A4223"/>
    <w:rsid w:val="009B2A0D"/>
    <w:rsid w:val="009D7644"/>
    <w:rsid w:val="009E4594"/>
    <w:rsid w:val="00A04BB2"/>
    <w:rsid w:val="00A10CC4"/>
    <w:rsid w:val="00A167F4"/>
    <w:rsid w:val="00A16F47"/>
    <w:rsid w:val="00A27476"/>
    <w:rsid w:val="00A32202"/>
    <w:rsid w:val="00A36633"/>
    <w:rsid w:val="00A44DF2"/>
    <w:rsid w:val="00A53288"/>
    <w:rsid w:val="00A605EF"/>
    <w:rsid w:val="00A80189"/>
    <w:rsid w:val="00A806B8"/>
    <w:rsid w:val="00AA708A"/>
    <w:rsid w:val="00AC5D55"/>
    <w:rsid w:val="00AD35E7"/>
    <w:rsid w:val="00AE55B6"/>
    <w:rsid w:val="00AF37D6"/>
    <w:rsid w:val="00B076ED"/>
    <w:rsid w:val="00B213E8"/>
    <w:rsid w:val="00B23F96"/>
    <w:rsid w:val="00B24544"/>
    <w:rsid w:val="00B4302E"/>
    <w:rsid w:val="00B56262"/>
    <w:rsid w:val="00B67A5C"/>
    <w:rsid w:val="00B84397"/>
    <w:rsid w:val="00BA3B5B"/>
    <w:rsid w:val="00BA74E1"/>
    <w:rsid w:val="00BB0A16"/>
    <w:rsid w:val="00BB56E0"/>
    <w:rsid w:val="00BC4441"/>
    <w:rsid w:val="00BD14AE"/>
    <w:rsid w:val="00BD3665"/>
    <w:rsid w:val="00BE118E"/>
    <w:rsid w:val="00C05DEC"/>
    <w:rsid w:val="00C36274"/>
    <w:rsid w:val="00C373BB"/>
    <w:rsid w:val="00C5649A"/>
    <w:rsid w:val="00C72B62"/>
    <w:rsid w:val="00C83F5E"/>
    <w:rsid w:val="00C9128C"/>
    <w:rsid w:val="00CB1E49"/>
    <w:rsid w:val="00CB643C"/>
    <w:rsid w:val="00CD4CC7"/>
    <w:rsid w:val="00D00F95"/>
    <w:rsid w:val="00D03CB4"/>
    <w:rsid w:val="00D125F8"/>
    <w:rsid w:val="00D169CE"/>
    <w:rsid w:val="00D24B87"/>
    <w:rsid w:val="00D32C49"/>
    <w:rsid w:val="00D37A42"/>
    <w:rsid w:val="00D616C1"/>
    <w:rsid w:val="00D727C0"/>
    <w:rsid w:val="00D77915"/>
    <w:rsid w:val="00D85188"/>
    <w:rsid w:val="00D95BDE"/>
    <w:rsid w:val="00DA697C"/>
    <w:rsid w:val="00DA6DF2"/>
    <w:rsid w:val="00DB3234"/>
    <w:rsid w:val="00DC5861"/>
    <w:rsid w:val="00DD1DC4"/>
    <w:rsid w:val="00DE54DB"/>
    <w:rsid w:val="00DF29E1"/>
    <w:rsid w:val="00E27C91"/>
    <w:rsid w:val="00E470FF"/>
    <w:rsid w:val="00E609DE"/>
    <w:rsid w:val="00E706C1"/>
    <w:rsid w:val="00E70704"/>
    <w:rsid w:val="00E87417"/>
    <w:rsid w:val="00EB49A8"/>
    <w:rsid w:val="00EB49FB"/>
    <w:rsid w:val="00EC4633"/>
    <w:rsid w:val="00EC7B07"/>
    <w:rsid w:val="00EE70D9"/>
    <w:rsid w:val="00EF1947"/>
    <w:rsid w:val="00F02202"/>
    <w:rsid w:val="00F26DDC"/>
    <w:rsid w:val="00F271BF"/>
    <w:rsid w:val="00F31854"/>
    <w:rsid w:val="00F52AAD"/>
    <w:rsid w:val="00F55517"/>
    <w:rsid w:val="00F55ECA"/>
    <w:rsid w:val="00F61392"/>
    <w:rsid w:val="00F923E3"/>
    <w:rsid w:val="00F97E69"/>
    <w:rsid w:val="00FA31D5"/>
    <w:rsid w:val="00FB4AFD"/>
    <w:rsid w:val="00FB7690"/>
    <w:rsid w:val="00FC1629"/>
    <w:rsid w:val="00FC44E8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0BF6D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9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53E"/>
    <w:rPr>
      <w:sz w:val="18"/>
      <w:szCs w:val="18"/>
    </w:rPr>
  </w:style>
  <w:style w:type="character" w:styleId="a7">
    <w:name w:val="Hyperlink"/>
    <w:basedOn w:val="a0"/>
    <w:uiPriority w:val="99"/>
    <w:unhideWhenUsed/>
    <w:rsid w:val="00881D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1D8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304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74D9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F0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E7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227</Words>
  <Characters>1299</Characters>
  <Application>Microsoft Office Word</Application>
  <DocSecurity>0</DocSecurity>
  <Lines>10</Lines>
  <Paragraphs>3</Paragraphs>
  <ScaleCrop>false</ScaleCrop>
  <Company>USTC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陈晓辉</cp:lastModifiedBy>
  <cp:revision>243</cp:revision>
  <cp:lastPrinted>2024-03-28T00:49:00Z</cp:lastPrinted>
  <dcterms:created xsi:type="dcterms:W3CDTF">2020-02-24T11:55:00Z</dcterms:created>
  <dcterms:modified xsi:type="dcterms:W3CDTF">2024-03-28T00:51:00Z</dcterms:modified>
</cp:coreProperties>
</file>